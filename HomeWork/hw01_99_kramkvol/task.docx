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A7" w:rsidRPr="004F1DA7" w:rsidRDefault="004F1DA7" w:rsidP="004F1DA7">
      <w:pPr>
        <w:shd w:val="clear" w:color="auto" w:fill="FFFFFF"/>
        <w:spacing w:before="100" w:beforeAutospacing="1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48"/>
          <w:szCs w:val="48"/>
          <w:lang w:eastAsia="ru-RU"/>
        </w:rPr>
      </w:pPr>
      <w:r w:rsidRPr="004F1DA7">
        <w:rPr>
          <w:rFonts w:ascii="Segoe UI" w:eastAsia="Times New Roman" w:hAnsi="Segoe UI" w:cs="Segoe UI"/>
          <w:b/>
          <w:bCs/>
          <w:color w:val="363636"/>
          <w:kern w:val="36"/>
          <w:sz w:val="48"/>
          <w:szCs w:val="48"/>
          <w:lang w:eastAsia="ru-RU"/>
        </w:rPr>
        <w:t>Lab01 - Kalkulačka</w:t>
      </w:r>
      <w:bookmarkStart w:id="0" w:name="_GoBack"/>
      <w:bookmarkEnd w:id="0"/>
    </w:p>
    <w:p w:rsidR="004F1DA7" w:rsidRPr="004F1DA7" w:rsidRDefault="004F1DA7" w:rsidP="004F1DA7">
      <w:pPr>
        <w:shd w:val="clear" w:color="auto" w:fill="EEEEFF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4F1DA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Template pro domácí úkol </w:t>
      </w:r>
      <w:hyperlink r:id="rId4" w:tooltip="courses:b0b36pjv:hw:pjv-lab01.zip (2 KB)" w:history="1">
        <w:r w:rsidRPr="004F1DA7">
          <w:rPr>
            <w:rFonts w:ascii="Segoe UI" w:eastAsia="Times New Roman" w:hAnsi="Segoe UI" w:cs="Segoe UI"/>
            <w:color w:val="0065BD"/>
            <w:sz w:val="24"/>
            <w:szCs w:val="24"/>
            <w:u w:val="single"/>
            <w:lang w:eastAsia="ru-RU"/>
          </w:rPr>
          <w:t>ke stažení zde</w:t>
        </w:r>
      </w:hyperlink>
      <w:r w:rsidRPr="004F1DA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4F1DA7" w:rsidRPr="004F1DA7" w:rsidRDefault="004F1DA7" w:rsidP="004F1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4F1DA7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Vytvořte jednoduchou kalkulačku. Program se postupně uživatele dotáže na operaci tak, že 1 odpovídá součtu, 2 rozdílu, 3 součinu a 4 podílu. Po volbě operace se program dotáže na dva operandy, které korektně označí podle zvolené operace - tj. pro součet se dotáže na sčítance, pro rozdíl na menšence a menšitele, pro součin na činitele a pro podíl na dělence a dělitele. Posledním vstupem programu je počet desetinných míst, která se použijí na tisk výsledku.</w:t>
      </w:r>
    </w:p>
    <w:p w:rsidR="004F1DA7" w:rsidRPr="004F1DA7" w:rsidRDefault="004F1DA7" w:rsidP="004F1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4F1DA7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Volba operace očekává celé číslo (1, 2, 3, 4). Operandy jsou reálná čísla. Počet desetinných míst je celé </w:t>
      </w:r>
      <w:del w:id="1" w:author="Unknown">
        <w:r w:rsidRPr="004F1DA7">
          <w:rPr>
            <w:rFonts w:ascii="Segoe UI" w:eastAsia="Times New Roman" w:hAnsi="Segoe UI" w:cs="Segoe UI"/>
            <w:color w:val="4A4A4A"/>
            <w:sz w:val="24"/>
            <w:szCs w:val="24"/>
            <w:lang w:eastAsia="ru-RU"/>
          </w:rPr>
          <w:delText>kladné</w:delText>
        </w:r>
      </w:del>
      <w:r w:rsidRPr="004F1DA7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nezáporné číslo.</w:t>
      </w:r>
    </w:p>
    <w:p w:rsidR="004F1DA7" w:rsidRPr="004F1DA7" w:rsidRDefault="004F1DA7" w:rsidP="004F1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4F1DA7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Program musí ošetřit případné dělení nulou, či volbu nepodporované operace.</w:t>
      </w:r>
    </w:p>
    <w:p w:rsidR="004F1DA7" w:rsidRPr="004F1DA7" w:rsidRDefault="004F1DA7" w:rsidP="004F1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4F1DA7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Formát výstupu je: “operand1 operátor operand2 = výsledek” Tak, že operandy i výsledek jsou formátovány na zadaný počet desetinných míst, a výstup je </w:t>
      </w:r>
      <w:r w:rsidRPr="004F1DA7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ukončen znakem nového řádku</w:t>
      </w:r>
      <w:r w:rsidRPr="004F1DA7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</w:t>
      </w:r>
    </w:p>
    <w:p w:rsidR="004F1DA7" w:rsidRPr="004F1DA7" w:rsidRDefault="004F1DA7" w:rsidP="004F1DA7">
      <w:pPr>
        <w:shd w:val="clear" w:color="auto" w:fill="DDFFDD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4F1DA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Odevzdávejte zazipované soubory </w:t>
      </w:r>
      <w:r w:rsidRPr="004F1DA7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Lab01.java</w:t>
      </w:r>
      <w:r w:rsidRPr="004F1DA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a </w:t>
      </w:r>
      <w:r w:rsidRPr="004F1DA7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Start.java</w:t>
      </w:r>
    </w:p>
    <w:p w:rsidR="004F1DA7" w:rsidRPr="004F1DA7" w:rsidRDefault="004F1DA7" w:rsidP="004F1DA7">
      <w:pPr>
        <w:shd w:val="clear" w:color="auto" w:fill="FFFFCC"/>
        <w:spacing w:after="0"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4F1DA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Program implementujte jako metodu pojmenovanou </w:t>
      </w:r>
      <w:r w:rsidRPr="004F1DA7">
        <w:rPr>
          <w:rFonts w:ascii="Courier New" w:eastAsia="Times New Roman" w:hAnsi="Courier New" w:cs="Courier New"/>
          <w:color w:val="F14668"/>
          <w:sz w:val="21"/>
          <w:szCs w:val="21"/>
          <w:shd w:val="clear" w:color="auto" w:fill="F5F5F5"/>
          <w:lang w:eastAsia="ru-RU"/>
        </w:rPr>
        <w:t>homework</w:t>
      </w:r>
      <w:r w:rsidRPr="004F1DA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() a zajistěte, že bude tato metoda volána po spuštení programu. Dodržte prosím doporučené textové výpisy dle ukázek níže. Program bude automaticky zkontrolován v odevzdávacím systému.</w:t>
      </w:r>
    </w:p>
    <w:p w:rsidR="004F1DA7" w:rsidRPr="004F1DA7" w:rsidRDefault="004F1DA7" w:rsidP="004F1DA7">
      <w:pPr>
        <w:shd w:val="clear" w:color="auto" w:fill="FFFFCC"/>
        <w:spacing w:after="240"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4F1DA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Za textem výběru operace není mezera, naopak za textem zadávání operandů mezera je. Např.: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textAlignment w:val="center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Vyber operaci (1-soucet, 2-rozdil, 3-soucin, 4-podil):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textAlignment w:val="center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scitanec:_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textAlignment w:val="center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scitanec:_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textAlignment w:val="center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pocet desetinnych mist:_</w:t>
      </w:r>
    </w:p>
    <w:p w:rsidR="004F1DA7" w:rsidRPr="004F1DA7" w:rsidRDefault="004F1DA7" w:rsidP="004F1DA7">
      <w:pPr>
        <w:shd w:val="clear" w:color="auto" w:fill="FFFFCC"/>
        <w:spacing w:line="240" w:lineRule="auto"/>
        <w:jc w:val="both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4F1DA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Zde znak podtržítka “_” reprezentuje mezeru.</w:t>
      </w:r>
    </w:p>
    <w:p w:rsidR="004F1DA7" w:rsidRPr="004F1DA7" w:rsidRDefault="004F1DA7" w:rsidP="004F1DA7">
      <w:pPr>
        <w:shd w:val="clear" w:color="auto" w:fill="FFFFFF"/>
        <w:spacing w:before="100" w:beforeAutospacing="1" w:line="240" w:lineRule="auto"/>
        <w:outlineLvl w:val="2"/>
        <w:rPr>
          <w:rFonts w:ascii="Segoe UI" w:eastAsia="Times New Roman" w:hAnsi="Segoe UI" w:cs="Segoe UI"/>
          <w:b/>
          <w:bCs/>
          <w:color w:val="363636"/>
          <w:sz w:val="36"/>
          <w:szCs w:val="36"/>
          <w:lang w:eastAsia="ru-RU"/>
        </w:rPr>
      </w:pPr>
      <w:r w:rsidRPr="004F1DA7">
        <w:rPr>
          <w:rFonts w:ascii="Segoe UI" w:eastAsia="Times New Roman" w:hAnsi="Segoe UI" w:cs="Segoe UI"/>
          <w:b/>
          <w:bCs/>
          <w:color w:val="363636"/>
          <w:sz w:val="36"/>
          <w:szCs w:val="36"/>
          <w:lang w:eastAsia="ru-RU"/>
        </w:rPr>
        <w:t>Příklad komunikace programu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Vyber operaci (1-soucet, 2-rozdil, 3-soucin, 4-podil):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10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Chybna volba!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Vyber operaci (1-soucet, 2-rozdil, 3-soucin, 4-podil):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scitanec: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10.1234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scitanec: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42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lastRenderedPageBreak/>
        <w:t>Zadej pocet desetinnych mist: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2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10.12 + 42.00 = 52.12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Vyber operaci (1-soucet, 2-rozdil, 3-soucin, 4-podil):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2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mensenec: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1.23456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mensitel: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12.345678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pocet desetinnych mist: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3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1.235 - 12.346 = -11.111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Vyber operaci (1-soucet, 2-rozdil, 3-soucin, 4-podil):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3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cinitel: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12.345678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cinitel: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1.23456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pocet desetinnych mist: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3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12.346 * 1.235 = 15.241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Vyber operaci (1-soucet, 2-rozdil, 3-soucin, 4-podil):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4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delenec: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10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delitel: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0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Pokus o deleni nulou!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Vyber operaci (1-soucet, 2-rozdil, 3-soucin, 4-podil):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4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delenec: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10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lastRenderedPageBreak/>
        <w:t>Zadej delitel: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2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pocet desetinnych mist: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5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10.00000 / 2.00000 = 5.00000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Vyber operaci (1-soucet, 2-rozdil, 3-soucin, 4-podil):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scitanec: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10.234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scitanec: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pocet desetinnych mist: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0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10 + 1 = 11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Vyber operaci (1-soucet, 2-rozdil, 3-soucin, 4-podil):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scitanec: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10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scitanec: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20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Zadej pocet desetinnych mist: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-1</w:t>
      </w:r>
    </w:p>
    <w:p w:rsidR="004F1DA7" w:rsidRPr="004F1DA7" w:rsidRDefault="004F1DA7" w:rsidP="004F1D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</w:pPr>
      <w:r w:rsidRPr="004F1DA7">
        <w:rPr>
          <w:rFonts w:ascii="Courier New" w:eastAsia="Times New Roman" w:hAnsi="Courier New" w:cs="Courier New"/>
          <w:color w:val="4A4A4A"/>
          <w:sz w:val="21"/>
          <w:szCs w:val="21"/>
          <w:lang w:eastAsia="ru-RU"/>
        </w:rPr>
        <w:t>Chyba - musi byt zadane kladne cislo!</w:t>
      </w:r>
    </w:p>
    <w:p w:rsidR="000D130D" w:rsidRDefault="000D130D"/>
    <w:sectPr w:rsidR="000D130D" w:rsidSect="00435D7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98"/>
    <w:rsid w:val="000D130D"/>
    <w:rsid w:val="00435D72"/>
    <w:rsid w:val="004E0498"/>
    <w:rsid w:val="004F1DA7"/>
    <w:rsid w:val="00BA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92F44-F839-4C20-BBC2-72DE1F43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1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F1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D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1D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F1D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F1DA7"/>
    <w:rPr>
      <w:b/>
      <w:bCs/>
    </w:rPr>
  </w:style>
  <w:style w:type="character" w:styleId="HTML">
    <w:name w:val="HTML Code"/>
    <w:basedOn w:val="a0"/>
    <w:uiPriority w:val="99"/>
    <w:semiHidden/>
    <w:unhideWhenUsed/>
    <w:rsid w:val="004F1D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F1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F1D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1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096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2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35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8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w.fel.cvut.cz/wiki/_media/courses/b0b36pjv/hw/pjv-lab01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2024-06-21T15:28:00Z</dcterms:created>
  <dcterms:modified xsi:type="dcterms:W3CDTF">2024-06-21T15:28:00Z</dcterms:modified>
</cp:coreProperties>
</file>